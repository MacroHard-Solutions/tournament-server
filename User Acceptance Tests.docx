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  <w:tblGridChange w:id="0">
          <w:tblGrid>
            <w:gridCol w:w="10632"/>
          </w:tblGrid>
        </w:tblGridChange>
      </w:tblGrid>
      <w:tr w:rsidR="001E16D1" w14:paraId="6F0A1DAE" w14:textId="77777777" w:rsidTr="001E16D1">
        <w:tc>
          <w:tcPr>
            <w:tcW w:w="10632" w:type="dxa"/>
          </w:tcPr>
          <w:p w14:paraId="29E4064B" w14:textId="3075E8A2" w:rsidR="001E16D1" w:rsidRDefault="001E16D1" w:rsidP="001E16D1">
            <w:pPr>
              <w:pStyle w:val="Title"/>
              <w:jc w:val="center"/>
            </w:pPr>
            <w:r>
              <w:t>User Acceptance Tests</w:t>
            </w:r>
          </w:p>
          <w:p w14:paraId="366A6D1D" w14:textId="2BE8B858" w:rsidR="001E16D1" w:rsidRDefault="001E16D1" w:rsidP="001E16D1"/>
          <w:p w14:paraId="19F4D466" w14:textId="77777777" w:rsidR="001E16D1" w:rsidRPr="001E16D1" w:rsidRDefault="001E16D1" w:rsidP="001E16D1"/>
          <w:p w14:paraId="21AEF9C1" w14:textId="77777777" w:rsidR="001E16D1" w:rsidRDefault="001E16D1" w:rsidP="0092618A">
            <w:pPr>
              <w:rPr>
                <w:color w:val="FF0000"/>
              </w:rPr>
            </w:pPr>
          </w:p>
          <w:p w14:paraId="7C4C1FBD" w14:textId="55AB24C8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 user with the correct password and username</w:t>
            </w:r>
          </w:p>
          <w:p w14:paraId="0F6AA2C1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login</w:t>
            </w:r>
          </w:p>
          <w:p w14:paraId="08F27ACB" w14:textId="77777777" w:rsidR="001E16D1" w:rsidRDefault="001E16D1" w:rsidP="0092618A">
            <w:r w:rsidRPr="00ED694C">
              <w:rPr>
                <w:color w:val="FF0000"/>
              </w:rPr>
              <w:t>Then</w:t>
            </w:r>
            <w:r>
              <w:t xml:space="preserve"> I should be able to view my player information</w:t>
            </w:r>
          </w:p>
          <w:p w14:paraId="595D6575" w14:textId="77777777" w:rsidR="001E16D1" w:rsidRDefault="001E16D1" w:rsidP="0092618A"/>
        </w:tc>
      </w:tr>
      <w:tr w:rsidR="001E16D1" w14:paraId="031AF875" w14:textId="77777777" w:rsidTr="001E16D1">
        <w:tc>
          <w:tcPr>
            <w:tcW w:w="10632" w:type="dxa"/>
          </w:tcPr>
          <w:p w14:paraId="722196CA" w14:textId="77777777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 user and logged in</w:t>
            </w:r>
          </w:p>
          <w:p w14:paraId="0DA2C9E2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enter my details to register for a tournament</w:t>
            </w:r>
          </w:p>
          <w:p w14:paraId="39279860" w14:textId="77777777" w:rsidR="001E16D1" w:rsidRDefault="001E16D1" w:rsidP="0092618A">
            <w:r w:rsidRPr="00ED694C">
              <w:rPr>
                <w:color w:val="FF0000"/>
              </w:rPr>
              <w:t>Then</w:t>
            </w:r>
            <w:r>
              <w:t xml:space="preserve"> I should be able to participate in that tournament.</w:t>
            </w:r>
          </w:p>
          <w:p w14:paraId="3F0D7A56" w14:textId="77777777" w:rsidR="001E16D1" w:rsidRDefault="001E16D1" w:rsidP="0092618A"/>
        </w:tc>
      </w:tr>
      <w:tr w:rsidR="001E16D1" w14:paraId="07906623" w14:textId="77777777" w:rsidTr="001E16D1">
        <w:tc>
          <w:tcPr>
            <w:tcW w:w="10632" w:type="dxa"/>
          </w:tcPr>
          <w:p w14:paraId="3CBA515C" w14:textId="77777777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 user</w:t>
            </w:r>
          </w:p>
          <w:p w14:paraId="52CFFA62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select a tournament</w:t>
            </w:r>
          </w:p>
          <w:p w14:paraId="0FC568C8" w14:textId="77777777" w:rsidR="001E16D1" w:rsidRDefault="001E16D1" w:rsidP="0092618A">
            <w:r w:rsidRPr="00ED694C">
              <w:rPr>
                <w:color w:val="FF0000"/>
              </w:rPr>
              <w:t>Then</w:t>
            </w:r>
            <w:r>
              <w:t xml:space="preserve"> I should be able to watch new and historical matches in that game.</w:t>
            </w:r>
          </w:p>
          <w:p w14:paraId="235178B4" w14:textId="77777777" w:rsidR="001E16D1" w:rsidRDefault="001E16D1" w:rsidP="0092618A"/>
        </w:tc>
      </w:tr>
      <w:tr w:rsidR="001E16D1" w14:paraId="0EBEC8FE" w14:textId="77777777" w:rsidTr="001E16D1">
        <w:tc>
          <w:tcPr>
            <w:tcW w:w="10632" w:type="dxa"/>
          </w:tcPr>
          <w:p w14:paraId="28B40D2F" w14:textId="77777777" w:rsidR="001E16D1" w:rsidRDefault="001E16D1" w:rsidP="001E16D1">
            <w:r w:rsidRPr="00ED694C">
              <w:rPr>
                <w:color w:val="FF0000"/>
              </w:rPr>
              <w:t>Given</w:t>
            </w:r>
            <w:r>
              <w:t xml:space="preserve"> I am a user and logged in</w:t>
            </w:r>
          </w:p>
          <w:p w14:paraId="1E6A8AE2" w14:textId="77777777" w:rsidR="001E16D1" w:rsidRDefault="001E16D1" w:rsidP="001E16D1">
            <w:r w:rsidRPr="00ED694C">
              <w:rPr>
                <w:color w:val="FF0000"/>
              </w:rPr>
              <w:t>When</w:t>
            </w:r>
            <w:r>
              <w:t xml:space="preserve"> I select to view a tournament leader board</w:t>
            </w:r>
          </w:p>
          <w:p w14:paraId="785ECC86" w14:textId="77777777" w:rsidR="001E16D1" w:rsidDel="001C1DAC" w:rsidRDefault="001E16D1" w:rsidP="001E16D1">
            <w:pPr>
              <w:rPr>
                <w:del w:id="1" w:author="Katlego Kungoane" w:date="2022-04-08T02:18:00Z"/>
              </w:rPr>
            </w:pPr>
            <w:r w:rsidRPr="00ED694C">
              <w:rPr>
                <w:color w:val="FF0000"/>
              </w:rPr>
              <w:t>Then</w:t>
            </w:r>
            <w:r>
              <w:t xml:space="preserve"> the tournament leader board should be displayed</w:t>
            </w:r>
          </w:p>
          <w:p w14:paraId="13C78DBF" w14:textId="77777777" w:rsidR="001E16D1" w:rsidRDefault="001E16D1" w:rsidP="0092618A"/>
          <w:p w14:paraId="328761C6" w14:textId="67D93B5F" w:rsidR="001E16D1" w:rsidRDefault="001E16D1" w:rsidP="0092618A"/>
        </w:tc>
      </w:tr>
      <w:tr w:rsidR="001E16D1" w14:paraId="7B0CA2C4" w14:textId="77777777" w:rsidTr="001E16D1">
        <w:tc>
          <w:tcPr>
            <w:tcW w:w="10632" w:type="dxa"/>
          </w:tcPr>
          <w:p w14:paraId="48316681" w14:textId="77777777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an admin with the correct password</w:t>
            </w:r>
          </w:p>
          <w:p w14:paraId="2A363F7A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login</w:t>
            </w:r>
          </w:p>
          <w:p w14:paraId="7E2DF246" w14:textId="77777777" w:rsidR="001E16D1" w:rsidRDefault="001E16D1" w:rsidP="0092618A">
            <w:r w:rsidRPr="00ED694C">
              <w:rPr>
                <w:color w:val="FF0000"/>
              </w:rPr>
              <w:t>Then</w:t>
            </w:r>
            <w:r>
              <w:t xml:space="preserve"> I should be able to create tournaments </w:t>
            </w:r>
          </w:p>
          <w:p w14:paraId="43B46828" w14:textId="77777777" w:rsidR="001E16D1" w:rsidRDefault="001E16D1" w:rsidP="0092618A"/>
        </w:tc>
      </w:tr>
      <w:tr w:rsidR="001E16D1" w14:paraId="40C52E5E" w14:textId="77777777" w:rsidTr="001E16D1">
        <w:tc>
          <w:tcPr>
            <w:tcW w:w="10632" w:type="dxa"/>
          </w:tcPr>
          <w:p w14:paraId="2ECD2A0C" w14:textId="77777777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an admin with the correct password</w:t>
            </w:r>
          </w:p>
          <w:p w14:paraId="0FD2D71E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login </w:t>
            </w:r>
          </w:p>
          <w:p w14:paraId="26935BB0" w14:textId="77777777" w:rsidR="001E16D1" w:rsidRDefault="001E16D1" w:rsidP="0092618A">
            <w:r w:rsidRPr="00ED694C">
              <w:rPr>
                <w:color w:val="FF0000"/>
              </w:rPr>
              <w:t xml:space="preserve">Then </w:t>
            </w:r>
            <w:r>
              <w:t xml:space="preserve">I should be able to terminate tournaments </w:t>
            </w:r>
          </w:p>
          <w:p w14:paraId="7E3134D8" w14:textId="77777777" w:rsidR="001E16D1" w:rsidRDefault="001E16D1" w:rsidP="0092618A"/>
        </w:tc>
      </w:tr>
      <w:tr w:rsidR="001E16D1" w14:paraId="266EF420" w14:textId="77777777" w:rsidTr="001E16D1">
        <w:tc>
          <w:tcPr>
            <w:tcW w:w="10632" w:type="dxa"/>
          </w:tcPr>
          <w:p w14:paraId="67909534" w14:textId="77777777" w:rsidR="001E16D1" w:rsidRDefault="001E16D1" w:rsidP="0092618A">
            <w:r w:rsidRPr="00ED694C">
              <w:rPr>
                <w:color w:val="FF0000"/>
              </w:rPr>
              <w:t>Given</w:t>
            </w:r>
            <w:r>
              <w:t xml:space="preserve"> I am a user</w:t>
            </w:r>
          </w:p>
          <w:p w14:paraId="30B8C98D" w14:textId="77777777" w:rsidR="001E16D1" w:rsidRDefault="001E16D1" w:rsidP="0092618A">
            <w:r w:rsidRPr="00ED694C">
              <w:rPr>
                <w:color w:val="FF0000"/>
              </w:rPr>
              <w:t>When</w:t>
            </w:r>
            <w:r>
              <w:t xml:space="preserve"> I select a player on the leader board</w:t>
            </w:r>
          </w:p>
          <w:p w14:paraId="3C190203" w14:textId="77777777" w:rsidR="001E16D1" w:rsidRDefault="001E16D1" w:rsidP="0092618A">
            <w:r w:rsidRPr="00ED694C">
              <w:rPr>
                <w:color w:val="FF0000"/>
              </w:rPr>
              <w:t>Then</w:t>
            </w:r>
            <w:r>
              <w:t xml:space="preserve"> that player’s profile should be displayed.</w:t>
            </w:r>
          </w:p>
        </w:tc>
      </w:tr>
    </w:tbl>
    <w:p w14:paraId="4411F04B" w14:textId="77777777" w:rsidR="00BB4235" w:rsidRDefault="00BB4235"/>
    <w:sectPr w:rsidR="00BB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lego Kungoane">
    <w15:presenceInfo w15:providerId="None" w15:userId="Katlego Kungo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D1"/>
    <w:rsid w:val="001E16D1"/>
    <w:rsid w:val="00BB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494B1"/>
  <w15:chartTrackingRefBased/>
  <w15:docId w15:val="{CE81A6B0-46AF-4437-9501-A1057DD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1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Forestier</dc:creator>
  <cp:keywords/>
  <dc:description/>
  <cp:lastModifiedBy>Michael Le Forestier</cp:lastModifiedBy>
  <cp:revision>1</cp:revision>
  <dcterms:created xsi:type="dcterms:W3CDTF">2022-04-09T12:02:00Z</dcterms:created>
  <dcterms:modified xsi:type="dcterms:W3CDTF">2022-04-09T12:06:00Z</dcterms:modified>
</cp:coreProperties>
</file>